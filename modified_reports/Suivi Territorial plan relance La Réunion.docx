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La Réunion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747994932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94_706479289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706479289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706479289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0_706479289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706479289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706479289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706479289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706479289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0_706479289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706479289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4_706479289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706479289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706479289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706479289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706479289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24_706479289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706479289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706479289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706479289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2_706479289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4_706479289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6_706479289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8_706479289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40_706479289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94_706479289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- Décalage sur les données prim’réno (voir infra) </w:t>
              <w:br/>
              <w:t xml:space="preserve">- Rapprochement difficile sur les données bonus électrique et prime à la conversion : le document  word est plus détaillé que les informations locales, qui regroupent plusieurs dispositifs et recense 2003 dossiers à date du 20 avril. </w:t>
              <w:br/>
              <w:t xml:space="preserve">- Rénovation des bâtiments publics : nature différente des informations, ce qui rend le rapprochement impossible avec les informations locales, beaucoup plus détaillées ; voir infra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96_706479289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La Réunion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1 559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1 353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La Réunion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1 559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98_706479289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La Réunion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1 742 (100%)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8.6 M€ (100%)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1 205 (100%)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6.6 M€ (100%)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724 (100%)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4.8 M€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La Réunion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1 742 (1%)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8.6 M€ (0%)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1 205 (1%)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6.6 M€ (0%)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724 (1%)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4.8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100_706479289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La Réunion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La Réunion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102_706479289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La Réunion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La Réunion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104_706479289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La Réunion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2 179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2 038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La Réunion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2 179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2 038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106_706479289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La Réunion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La Réunion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108_706479289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La Réunion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La Réunion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10_706479289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- Pas de données locales sur l’assurance prospection (voir avec Business France ?) </w:t>
              <w:br/>
              <w:t xml:space="preserve">- Aide à la numérisation : 127 accompagnement dispensées : information nouvelle, non communiquée localement </w:t>
              <w:br/>
              <w:t xml:space="preserve">- AAP Projets industries : complément d’information apporté (A La Réunion, 12 projets retenus au 20 avril pour un montant de 5 M€ : déjà 1,3M€ en CP à avril. </w:t>
              <w:br/>
              <w:t xml:space="preserve">- Subventions business France : complément d’information apporté : A La Réunion, 16 bénéficiaires à avril 2021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12_706479289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La Réunion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La Réunion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Niveau Départemental: La Réunion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14_706479289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La Réunion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La Réunion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Niveau Départemental: La Réunion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16_706479289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La Réunion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La Réunion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Niveau Départemental: La Réunion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18_706479289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La Réunion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La Réunion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20_706479289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La Réunion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La Réunion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Niveau Départemental: La Réunion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22_706479289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La Réunion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La Réunion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24_706479289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Données cohésion vraisemblablement mises à jour via Data.Gouv ; pas de nouvelles données locales reçues de la dieccte.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26_706479289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La Réunion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8 654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7 556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6 342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La Réunion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8 654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7 556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6 342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28_706479289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La Réunion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375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La Réunion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375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288 (2%)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30_706479289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La Réunion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577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504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La Réunion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577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32_706479289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La Réunion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2 213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1 747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La Réunion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2 213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1 747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34_706479289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La Réunion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1 387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1 226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La Réunion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1 226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36_706479289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La Réunion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2 216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2 054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La Réunion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2 216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2 054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1 922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38_706479289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La Réunion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La Réunion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40_706479289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La Réunion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2 366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2 366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La Réunion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2 366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2 366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2 004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2890</Words>
  <Characters>13783</Characters>
  <CharactersWithSpaces>16893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2021-07-12T18:30:13Z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